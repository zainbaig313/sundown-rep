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Wappalizer chrome extension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will tell you about what libraries the website using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Locomotive :- </w:t>
      </w:r>
      <w:r w:rsidDel="00000000" w:rsidR="00000000" w:rsidRPr="00000000">
        <w:rPr>
          <w:rtl w:val="0"/>
        </w:rPr>
        <w:t xml:space="preserve">use for smooth scroll(librari)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304800</wp:posOffset>
            </wp:positionV>
            <wp:extent cx="2814638" cy="2594362"/>
            <wp:effectExtent b="0" l="0" r="0" t="0"/>
            <wp:wrapNone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594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CSS boiler palette code:-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border-box;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'Gilroy'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Wrapper:-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we will make a main div which will act like a wrapper . wrapper means which wrappe things together . like a toffee wrapper . we are using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because we will use Locomotive and for Locomotive we need a wrapper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690321</wp:posOffset>
            </wp:positionV>
            <wp:extent cx="3429000" cy="156210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268207</wp:posOffset>
            </wp:positionV>
            <wp:extent cx="3619500" cy="13239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33613" cy="1570974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57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when we make a div</w:t>
      </w:r>
      <w:r w:rsidDel="00000000" w:rsidR="00000000" w:rsidRPr="00000000">
        <w:rPr>
          <w:b w:val="1"/>
          <w:sz w:val="24"/>
          <w:szCs w:val="24"/>
          <w:rtl w:val="0"/>
        </w:rPr>
        <w:t xml:space="preserve"> #page</w:t>
      </w:r>
      <w:r w:rsidDel="00000000" w:rsidR="00000000" w:rsidRPr="00000000">
        <w:rPr>
          <w:sz w:val="24"/>
          <w:szCs w:val="24"/>
          <w:rtl w:val="0"/>
        </w:rPr>
        <w:t xml:space="preserve"> and give it a 100% height or width .it will not show us in the display because when we say 100% its means parents 100% and we haven't give</w:t>
      </w:r>
      <w:r w:rsidDel="00000000" w:rsidR="00000000" w:rsidRPr="00000000">
        <w:rPr>
          <w:b w:val="1"/>
          <w:sz w:val="24"/>
          <w:szCs w:val="24"/>
          <w:rtl w:val="0"/>
        </w:rPr>
        <w:t xml:space="preserve"> #main </w:t>
      </w:r>
      <w:r w:rsidDel="00000000" w:rsidR="00000000" w:rsidRPr="00000000">
        <w:rPr>
          <w:sz w:val="24"/>
          <w:szCs w:val="24"/>
          <w:rtl w:val="0"/>
        </w:rPr>
        <w:t xml:space="preserve">a height so what we gonna do now is just we will give its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 : 100vh; </w:t>
      </w:r>
      <w:r w:rsidDel="00000000" w:rsidR="00000000" w:rsidRPr="00000000">
        <w:rPr>
          <w:sz w:val="24"/>
          <w:szCs w:val="24"/>
          <w:rtl w:val="0"/>
        </w:rPr>
        <w:t xml:space="preserve"> view port height and now it will display 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Note:- </w:t>
      </w:r>
      <w:r w:rsidDel="00000000" w:rsidR="00000000" w:rsidRPr="00000000">
        <w:rPr>
          <w:sz w:val="24"/>
          <w:szCs w:val="24"/>
          <w:rtl w:val="0"/>
        </w:rPr>
        <w:t xml:space="preserve">we are not giving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#main</w:t>
      </w:r>
      <w:r w:rsidDel="00000000" w:rsidR="00000000" w:rsidRPr="00000000">
        <w:rPr>
          <w:sz w:val="24"/>
          <w:szCs w:val="24"/>
          <w:rtl w:val="0"/>
        </w:rPr>
        <w:t xml:space="preserve"> height because we are going to use a locomotive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. but if we give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parent(#main)</w:t>
      </w:r>
      <w:r w:rsidDel="00000000" w:rsidR="00000000" w:rsidRPr="00000000">
        <w:rPr>
          <w:sz w:val="24"/>
          <w:szCs w:val="24"/>
          <w:rtl w:val="0"/>
        </w:rPr>
        <w:t xml:space="preserve"> height width it will display.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Colorzilla extension:-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ton pick the colour from any website just click the page colour picker active and click on the colour and it will copy the colour in your clipboard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473236</wp:posOffset>
            </wp:positionV>
            <wp:extent cx="2576513" cy="3907239"/>
            <wp:effectExtent b="0" l="0" r="0" t="0"/>
            <wp:wrapNone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907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 good developer approach when you make a parent div </w:t>
      </w:r>
      <w:r w:rsidDel="00000000" w:rsidR="00000000" w:rsidRPr="00000000">
        <w:rPr>
          <w:b w:val="1"/>
          <w:sz w:val="26"/>
          <w:szCs w:val="26"/>
          <w:rtl w:val="0"/>
        </w:rPr>
        <w:t xml:space="preserve">position: relative</w:t>
      </w:r>
      <w:r w:rsidDel="00000000" w:rsidR="00000000" w:rsidRPr="00000000">
        <w:rPr>
          <w:sz w:val="24"/>
          <w:szCs w:val="24"/>
          <w:rtl w:val="0"/>
        </w:rPr>
        <w:t xml:space="preserve"> its child will be in control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457958</wp:posOffset>
            </wp:positionV>
            <wp:extent cx="2517946" cy="1233488"/>
            <wp:effectExtent b="0" l="0" r="0" t="0"/>
            <wp:wrapNone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946" cy="123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the div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navbar.</w:t>
      </w:r>
      <w:r w:rsidDel="00000000" w:rsidR="00000000" w:rsidRPr="00000000">
        <w:rPr>
          <w:sz w:val="24"/>
          <w:szCs w:val="24"/>
          <w:rtl w:val="0"/>
        </w:rPr>
        <w:t xml:space="preserve"> We can also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 as a tag</w:t>
      </w:r>
      <w:r w:rsidDel="00000000" w:rsidR="00000000" w:rsidRPr="00000000">
        <w:rPr>
          <w:sz w:val="24"/>
          <w:szCs w:val="24"/>
          <w:rtl w:val="0"/>
        </w:rPr>
        <w:t xml:space="preserve"> which  will help us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SEO. </w:t>
      </w:r>
      <w:r w:rsidDel="00000000" w:rsidR="00000000" w:rsidRPr="00000000">
        <w:rPr>
          <w:sz w:val="24"/>
          <w:szCs w:val="24"/>
          <w:rtl w:val="0"/>
        </w:rPr>
        <w:t xml:space="preserve">give the width 100% &amp; height 100px for responsivenes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514350</wp:posOffset>
            </wp:positionV>
            <wp:extent cx="2881313" cy="1496066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496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168436</wp:posOffset>
            </wp:positionV>
            <wp:extent cx="2768925" cy="1425585"/>
            <wp:effectExtent b="0" l="0" r="0" t="0"/>
            <wp:wrapNone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925" cy="1425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shouldn't give height to your name instead give it padding from top and from left view port width vw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Before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910263" cy="581494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581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padding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5976938" cy="824063"/>
            <wp:effectExtent b="0" l="0" r="0" t="0"/>
            <wp:wrapNone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8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198518</wp:posOffset>
            </wp:positionV>
            <wp:extent cx="2609850" cy="1904704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04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and before :- (pseudo elements)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352425</wp:posOffset>
            </wp:positionV>
            <wp:extent cx="3719513" cy="1043081"/>
            <wp:effectExtent b="0" l="0" r="0" t="0"/>
            <wp:wrapNone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043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the hover effect.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:- alway write content in after  and make it empty if u write something in tit it will show in the tag 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200025</wp:posOffset>
            </wp:positionV>
            <wp:extent cx="4043663" cy="3559806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663" cy="3559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Position : absolute:-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give a child absolute it is like it is the prince it will occupy the whole page so to avoid from this make the parent</w:t>
      </w:r>
      <w:r w:rsidDel="00000000" w:rsidR="00000000" w:rsidRPr="00000000">
        <w:rPr>
          <w:b w:val="1"/>
          <w:sz w:val="28"/>
          <w:szCs w:val="28"/>
          <w:rtl w:val="0"/>
        </w:rPr>
        <w:t xml:space="preserve"> position :- relative</w:t>
      </w:r>
      <w:r w:rsidDel="00000000" w:rsidR="00000000" w:rsidRPr="00000000">
        <w:rPr>
          <w:sz w:val="24"/>
          <w:szCs w:val="24"/>
          <w:rtl w:val="0"/>
        </w:rPr>
        <w:t xml:space="preserve"> which will control its child . after all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::after is the child of h4 . </w:t>
      </w:r>
      <w:r w:rsidDel="00000000" w:rsidR="00000000" w:rsidRPr="00000000">
        <w:rPr>
          <w:sz w:val="24"/>
          <w:szCs w:val="24"/>
          <w:rtl w:val="0"/>
        </w:rPr>
        <w:t xml:space="preserve">and left and bottom = 0 means it will catch the button from left and bottom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206536</wp:posOffset>
            </wp:positionV>
            <wp:extent cx="2890838" cy="2045702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45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Note:- when you give space between hover_::after it will see it as hover on h4 and after of an element inside it .which is wrong so u dont have to give space here.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170683</wp:posOffset>
            </wp:positionV>
            <wp:extent cx="3609975" cy="2085975"/>
            <wp:effectExtent b="0" l="0" r="0" t="0"/>
            <wp:wrapNone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you remove space it will take hover on h4 and after on the h4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142875</wp:posOffset>
            </wp:positionV>
            <wp:extent cx="2775115" cy="5752858"/>
            <wp:effectExtent b="0" l="0" r="0" t="0"/>
            <wp:wrapNone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115" cy="5752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overflow </w:t>
      </w:r>
      <w:r w:rsidDel="00000000" w:rsidR="00000000" w:rsidRPr="00000000">
        <w:rPr>
          <w:sz w:val="24"/>
          <w:szCs w:val="24"/>
          <w:rtl w:val="0"/>
        </w:rPr>
        <w:t xml:space="preserve">will hide anything that gets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Overflow from h4 .this is the code for the button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2122568</wp:posOffset>
            </wp:positionV>
            <wp:extent cx="2857500" cy="990600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114300</wp:posOffset>
            </wp:positionV>
            <wp:extent cx="4181475" cy="1219200"/>
            <wp:effectExtent b="0" l="0" r="0" t="0"/>
            <wp:wrapNone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import the font family just paste it in your project folder and use this 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312818</wp:posOffset>
            </wp:positionV>
            <wp:extent cx="2495550" cy="1352550"/>
            <wp:effectExtent b="0" l="0" r="0" t="0"/>
            <wp:wrapNone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tell the that the min height should be the but can be exceed no problem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2976563</wp:posOffset>
            </wp:positionH>
            <wp:positionV relativeFrom="paragraph">
              <wp:posOffset>238125</wp:posOffset>
            </wp:positionV>
            <wp:extent cx="3043238" cy="3200400"/>
            <wp:effectExtent b="0" l="0" r="0" t="0"/>
            <wp:wrapNone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align-item&gt;flex-end will take the item to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end of div.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Line- height is use to give space between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line of p or h tags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size is in 10vw is use to to make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responsive for the page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95300"/>
            <wp:effectExtent b="0" l="0" r="0" t="0"/>
            <wp:wrapNone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video autoplay muted and on loop.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add locomotive to your Wrap page ?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the animation we are going to use</w:t>
      </w:r>
      <w:r w:rsidDel="00000000" w:rsidR="00000000" w:rsidRPr="00000000">
        <w:rPr>
          <w:b w:val="1"/>
          <w:sz w:val="28"/>
          <w:szCs w:val="28"/>
          <w:rtl w:val="0"/>
        </w:rPr>
        <w:t xml:space="preserve"> locomotive </w:t>
      </w:r>
      <w:r w:rsidDel="00000000" w:rsidR="00000000" w:rsidRPr="00000000">
        <w:rPr>
          <w:sz w:val="24"/>
          <w:szCs w:val="24"/>
          <w:rtl w:val="0"/>
        </w:rPr>
        <w:t xml:space="preserve">to use it search it on google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locomotive js cdn</w:t>
      </w:r>
      <w:r w:rsidDel="00000000" w:rsidR="00000000" w:rsidRPr="00000000">
        <w:rPr>
          <w:sz w:val="24"/>
          <w:szCs w:val="24"/>
          <w:rtl w:val="0"/>
        </w:rPr>
        <w:t xml:space="preserve"> go to first website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locomotive scroll js  </w:t>
      </w:r>
      <w:r w:rsidDel="00000000" w:rsidR="00000000" w:rsidRPr="00000000">
        <w:rPr>
          <w:sz w:val="24"/>
          <w:szCs w:val="24"/>
          <w:rtl w:val="0"/>
        </w:rPr>
        <w:t xml:space="preserve">and copy its URL and paste it just above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script tag</w:t>
      </w:r>
      <w:r w:rsidDel="00000000" w:rsidR="00000000" w:rsidRPr="00000000">
        <w:rPr>
          <w:sz w:val="24"/>
          <w:szCs w:val="24"/>
          <w:rtl w:val="0"/>
        </w:rPr>
        <w:t xml:space="preserve"> and inside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script tag.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aslo go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locomotive scroll css</w:t>
      </w:r>
      <w:r w:rsidDel="00000000" w:rsidR="00000000" w:rsidRPr="00000000">
        <w:rPr>
          <w:sz w:val="24"/>
          <w:szCs w:val="24"/>
          <w:rtl w:val="0"/>
        </w:rPr>
        <w:t xml:space="preserve"> and also copy its url and paste it just above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 file in link tag</w:t>
      </w:r>
      <w:r w:rsidDel="00000000" w:rsidR="00000000" w:rsidRPr="00000000">
        <w:rPr>
          <w:sz w:val="24"/>
          <w:szCs w:val="24"/>
          <w:rtl w:val="0"/>
        </w:rPr>
        <w:t xml:space="preserve"> in html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238125</wp:posOffset>
            </wp:positionV>
            <wp:extent cx="3367088" cy="1699680"/>
            <wp:effectExtent b="0" l="0" r="0" t="0"/>
            <wp:wrapNone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699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1733550</wp:posOffset>
            </wp:positionV>
            <wp:extent cx="5731200" cy="419100"/>
            <wp:effectExtent b="0" l="0" r="0" t="0"/>
            <wp:wrapNone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463875</wp:posOffset>
            </wp:positionH>
            <wp:positionV relativeFrom="paragraph">
              <wp:posOffset>137331</wp:posOffset>
            </wp:positionV>
            <wp:extent cx="5262563" cy="2753666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753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locomotive js github </w:t>
      </w:r>
      <w:r w:rsidDel="00000000" w:rsidR="00000000" w:rsidRPr="00000000">
        <w:rPr>
          <w:sz w:val="24"/>
          <w:szCs w:val="24"/>
          <w:rtl w:val="0"/>
        </w:rPr>
        <w:t xml:space="preserve">go to the first website and  and scroll u will get </w:t>
      </w:r>
      <w:r w:rsidDel="00000000" w:rsidR="00000000" w:rsidRPr="00000000">
        <w:rPr>
          <w:b w:val="1"/>
          <w:sz w:val="24"/>
          <w:szCs w:val="24"/>
          <w:rtl w:val="0"/>
        </w:rPr>
        <w:t xml:space="preserve">smooth . </w:t>
      </w:r>
      <w:r w:rsidDel="00000000" w:rsidR="00000000" w:rsidRPr="00000000">
        <w:rPr>
          <w:sz w:val="24"/>
          <w:szCs w:val="24"/>
          <w:rtl w:val="0"/>
        </w:rPr>
        <w:t xml:space="preserve">copy the 2nd box of it and only just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 scroll </w:t>
      </w:r>
      <w:r w:rsidDel="00000000" w:rsidR="00000000" w:rsidRPr="00000000">
        <w:rPr>
          <w:sz w:val="24"/>
          <w:szCs w:val="24"/>
          <w:rtl w:val="0"/>
        </w:rPr>
        <w:t xml:space="preserve">part .paste it in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file and use #main </w:t>
      </w:r>
      <w:r w:rsidDel="00000000" w:rsidR="00000000" w:rsidRPr="00000000">
        <w:rPr>
          <w:sz w:val="24"/>
          <w:szCs w:val="24"/>
          <w:rtl w:val="0"/>
        </w:rPr>
        <w:t xml:space="preserve">in its document selector.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3005138</wp:posOffset>
            </wp:positionH>
            <wp:positionV relativeFrom="paragraph">
              <wp:posOffset>609600</wp:posOffset>
            </wp:positionV>
            <wp:extent cx="3079603" cy="1090195"/>
            <wp:effectExtent b="0" l="0" r="0" t="0"/>
            <wp:wrapNone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603" cy="1090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[make sure while adding locomotive you </w:t>
      </w:r>
    </w:p>
    <w:p w:rsidR="00000000" w:rsidDel="00000000" w:rsidP="00000000" w:rsidRDefault="00000000" w:rsidRPr="00000000" w14:paraId="0000013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Didnot have given your wrap page </w:t>
      </w:r>
    </w:p>
    <w:p w:rsidR="00000000" w:rsidDel="00000000" w:rsidP="00000000" w:rsidRDefault="00000000" w:rsidRPr="00000000" w14:paraId="0000013F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 height and width]</w:t>
      </w:r>
    </w:p>
    <w:p w:rsidR="00000000" w:rsidDel="00000000" w:rsidP="00000000" w:rsidRDefault="00000000" w:rsidRPr="00000000" w14:paraId="0000014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creat fav icon?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favicon.io click on text -&gt; icon and you can generate the icon download it 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use fav icon in your html ?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the favicon download file and select the 192x192 icon ot the one u like it 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paste it in your project folder, link it just above your css link file like this.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link and select the fav icon one and use icon link.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294429</wp:posOffset>
            </wp:positionV>
            <wp:extent cx="5307010" cy="1574113"/>
            <wp:effectExtent b="0" l="0" r="0" t="0"/>
            <wp:wrapNone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010" cy="157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to creat this scrolling effect of the website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316836</wp:posOffset>
            </wp:positionV>
            <wp:extent cx="5731200" cy="1409700"/>
            <wp:effectExtent b="0" l="0" r="0" t="0"/>
            <wp:wrapNone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del w:author="zain baig" w:id="0" w:date="2024-09-28T12:25:06Z"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3305175</wp:posOffset>
              </wp:positionH>
              <wp:positionV relativeFrom="paragraph">
                <wp:posOffset>195335</wp:posOffset>
              </wp:positionV>
              <wp:extent cx="2952750" cy="507682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0" cy="5076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del>
      <w:ins w:author="zain baig" w:id="0" w:date="2024-09-28T12:25:06Z"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3305175</wp:posOffset>
              </wp:positionH>
              <wp:positionV relativeFrom="paragraph">
                <wp:posOffset>195335</wp:posOffset>
              </wp:positionV>
              <wp:extent cx="2952750" cy="5076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0" cy="5076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 w14:paraId="0000015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HTML OF this sCrol effect</w:t>
      </w:r>
    </w:p>
    <w:p w:rsidR="00000000" w:rsidDel="00000000" w:rsidP="00000000" w:rsidRDefault="00000000" w:rsidRPr="00000000" w14:paraId="0000015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114300</wp:posOffset>
            </wp:positionV>
            <wp:extent cx="3467100" cy="7705725"/>
            <wp:effectExtent b="0" l="0" r="0" t="0"/>
            <wp:wrapNone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395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0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Padding to page2</w:t>
      </w:r>
      <w:r w:rsidDel="00000000" w:rsidR="00000000" w:rsidRPr="00000000">
        <w:rPr>
          <w:sz w:val="24"/>
          <w:szCs w:val="24"/>
          <w:rtl w:val="0"/>
        </w:rPr>
        <w:t xml:space="preserve"> is so its come little bit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Overflow-x:auto </w:t>
      </w:r>
      <w:r w:rsidDel="00000000" w:rsidR="00000000" w:rsidRPr="00000000">
        <w:rPr>
          <w:sz w:val="24"/>
          <w:szCs w:val="24"/>
          <w:rtl w:val="0"/>
        </w:rPr>
        <w:t xml:space="preserve">will make the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scroll bar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text only not on the whole page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Webkit-scrollbar </w:t>
      </w:r>
      <w:r w:rsidDel="00000000" w:rsidR="00000000" w:rsidRPr="00000000">
        <w:rPr>
          <w:sz w:val="24"/>
          <w:szCs w:val="24"/>
          <w:rtl w:val="0"/>
        </w:rPr>
        <w:t xml:space="preserve">will remove the scroll bar 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comes under the text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White-space :nowrap</w:t>
      </w:r>
      <w:r w:rsidDel="00000000" w:rsidR="00000000" w:rsidRPr="00000000">
        <w:rPr>
          <w:sz w:val="24"/>
          <w:szCs w:val="24"/>
          <w:rtl w:val="0"/>
        </w:rPr>
        <w:t xml:space="preserve"> will make all the line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come in single line of a div or class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Display: inline-block </w:t>
      </w:r>
      <w:r w:rsidDel="00000000" w:rsidR="00000000" w:rsidRPr="00000000">
        <w:rPr>
          <w:sz w:val="24"/>
          <w:szCs w:val="24"/>
          <w:rtl w:val="0"/>
        </w:rPr>
        <w:t xml:space="preserve">will make the h1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Change it will only cover the space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its need .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Margin to gola</w:t>
      </w:r>
      <w:r w:rsidDel="00000000" w:rsidR="00000000" w:rsidRPr="00000000">
        <w:rPr>
          <w:sz w:val="24"/>
          <w:szCs w:val="24"/>
          <w:rtl w:val="0"/>
        </w:rPr>
        <w:t xml:space="preserve"> is so that its come in centre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Gsap:- </w:t>
      </w:r>
      <w:r w:rsidDel="00000000" w:rsidR="00000000" w:rsidRPr="00000000">
        <w:rPr>
          <w:b w:val="1"/>
          <w:sz w:val="30"/>
          <w:szCs w:val="30"/>
          <w:rtl w:val="0"/>
        </w:rPr>
        <w:t xml:space="preserve">  an animation library used to help in moving animation.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1.search </w:t>
      </w:r>
      <w:r w:rsidDel="00000000" w:rsidR="00000000" w:rsidRPr="00000000">
        <w:rPr>
          <w:b w:val="1"/>
          <w:sz w:val="24"/>
          <w:szCs w:val="24"/>
          <w:rtl w:val="0"/>
        </w:rPr>
        <w:t xml:space="preserve"> gsap cdn</w:t>
      </w:r>
      <w:r w:rsidDel="00000000" w:rsidR="00000000" w:rsidRPr="00000000">
        <w:rPr>
          <w:sz w:val="24"/>
          <w:szCs w:val="24"/>
          <w:rtl w:val="0"/>
        </w:rPr>
        <w:t xml:space="preserve"> . 2 go to first cdn website and  copy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script tag</w:t>
      </w:r>
      <w:r w:rsidDel="00000000" w:rsidR="00000000" w:rsidRPr="00000000">
        <w:rPr>
          <w:sz w:val="24"/>
          <w:szCs w:val="24"/>
          <w:rtl w:val="0"/>
        </w:rPr>
        <w:t xml:space="preserve"> of first link and paste it just below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locomotive link</w:t>
      </w:r>
      <w:r w:rsidDel="00000000" w:rsidR="00000000" w:rsidRPr="00000000">
        <w:rPr>
          <w:sz w:val="24"/>
          <w:szCs w:val="24"/>
          <w:rtl w:val="0"/>
        </w:rPr>
        <w:t xml:space="preserve"> in</w:t>
      </w:r>
      <w:r w:rsidDel="00000000" w:rsidR="00000000" w:rsidRPr="00000000">
        <w:rPr>
          <w:b w:val="1"/>
          <w:sz w:val="24"/>
          <w:szCs w:val="24"/>
          <w:rtl w:val="0"/>
        </w:rPr>
        <w:t xml:space="preserve"> html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Scroll down and also copy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scroll trigger</w:t>
      </w:r>
      <w:r w:rsidDel="00000000" w:rsidR="00000000" w:rsidRPr="00000000">
        <w:rPr>
          <w:sz w:val="24"/>
          <w:szCs w:val="24"/>
          <w:rtl w:val="0"/>
        </w:rPr>
        <w:t xml:space="preserve"> and paste it below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gsap link.</w:t>
      </w:r>
    </w:p>
    <w:p w:rsidR="00000000" w:rsidDel="00000000" w:rsidP="00000000" w:rsidRDefault="00000000" w:rsidRPr="00000000" w14:paraId="0000019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Font family weight 100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409575</wp:posOffset>
            </wp:positionV>
            <wp:extent cx="3564290" cy="1750321"/>
            <wp:effectExtent b="0" l="0" r="0" t="0"/>
            <wp:wrapNone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290" cy="1750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only apply when font weight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100.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is use to make </w:t>
      </w:r>
      <w:r w:rsidDel="00000000" w:rsidR="00000000" w:rsidRPr="00000000">
        <w:rPr>
          <w:b w:val="1"/>
          <w:sz w:val="24"/>
          <w:szCs w:val="24"/>
          <w:rtl w:val="0"/>
        </w:rPr>
        <w:t xml:space="preserve">2nd orange animation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285750</wp:posOffset>
            </wp:positionV>
            <wp:extent cx="3986061" cy="3814697"/>
            <wp:effectExtent b="0" l="0" r="0" t="0"/>
            <wp:wrapNone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061" cy="3814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gradient </w:t>
      </w:r>
      <w:r w:rsidDel="00000000" w:rsidR="00000000" w:rsidRPr="00000000">
        <w:rPr>
          <w:sz w:val="24"/>
          <w:szCs w:val="24"/>
          <w:rtl w:val="0"/>
        </w:rPr>
        <w:t xml:space="preserve">is use to add two colour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background 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top</w:t>
      </w:r>
      <w:r w:rsidDel="00000000" w:rsidR="00000000" w:rsidRPr="00000000">
        <w:rPr>
          <w:sz w:val="24"/>
          <w:szCs w:val="24"/>
          <w:rtl w:val="0"/>
        </w:rPr>
        <w:t xml:space="preserve"> right means colours will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from left to right 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skew()  </w:t>
      </w:r>
      <w:r w:rsidDel="00000000" w:rsidR="00000000" w:rsidRPr="00000000">
        <w:rPr>
          <w:sz w:val="24"/>
          <w:szCs w:val="24"/>
          <w:rtl w:val="0"/>
        </w:rPr>
        <w:t xml:space="preserve">is use to change or transform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shape while in transition .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How to use swiper js library </w:t>
      </w:r>
    </w:p>
    <w:p w:rsidR="00000000" w:rsidDel="00000000" w:rsidP="00000000" w:rsidRDefault="00000000" w:rsidRPr="00000000" w14:paraId="000001B4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How to make website responsive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17.png"/><Relationship Id="rId24" Type="http://schemas.openxmlformats.org/officeDocument/2006/relationships/image" Target="media/image12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7.png"/><Relationship Id="rId25" Type="http://schemas.openxmlformats.org/officeDocument/2006/relationships/image" Target="media/image13.png"/><Relationship Id="rId28" Type="http://schemas.openxmlformats.org/officeDocument/2006/relationships/image" Target="media/image18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Relationship Id="rId31" Type="http://schemas.openxmlformats.org/officeDocument/2006/relationships/image" Target="media/image16.png"/><Relationship Id="rId30" Type="http://schemas.openxmlformats.org/officeDocument/2006/relationships/image" Target="media/image24.png"/><Relationship Id="rId11" Type="http://schemas.openxmlformats.org/officeDocument/2006/relationships/image" Target="media/image15.png"/><Relationship Id="rId33" Type="http://schemas.openxmlformats.org/officeDocument/2006/relationships/image" Target="media/image7.png"/><Relationship Id="rId10" Type="http://schemas.openxmlformats.org/officeDocument/2006/relationships/image" Target="media/image26.png"/><Relationship Id="rId32" Type="http://schemas.openxmlformats.org/officeDocument/2006/relationships/image" Target="media/image19.png"/><Relationship Id="rId13" Type="http://schemas.openxmlformats.org/officeDocument/2006/relationships/image" Target="media/image14.png"/><Relationship Id="rId35" Type="http://schemas.openxmlformats.org/officeDocument/2006/relationships/image" Target="media/image29.png"/><Relationship Id="rId12" Type="http://schemas.openxmlformats.org/officeDocument/2006/relationships/image" Target="media/image6.png"/><Relationship Id="rId34" Type="http://schemas.openxmlformats.org/officeDocument/2006/relationships/image" Target="media/image30.png"/><Relationship Id="rId15" Type="http://schemas.openxmlformats.org/officeDocument/2006/relationships/image" Target="media/image22.png"/><Relationship Id="rId14" Type="http://schemas.openxmlformats.org/officeDocument/2006/relationships/image" Target="media/image3.png"/><Relationship Id="rId36" Type="http://schemas.openxmlformats.org/officeDocument/2006/relationships/image" Target="media/image25.png"/><Relationship Id="rId17" Type="http://schemas.openxmlformats.org/officeDocument/2006/relationships/image" Target="media/image20.png"/><Relationship Id="rId16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